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sdt>
      <w:sdtPr>
        <w:tag w:val="goog_rdk_1"/>
      </w:sdtPr>
      <w:sdtContent>
        <w:p w:rsidR="00000000" w:rsidDel="00000000" w:rsidP="00000000" w:rsidRDefault="00000000" w:rsidRPr="00000000" w14:paraId="00000001">
          <w:pPr>
            <w:rPr>
              <w:rPrChange w:author="ezequiel carvalhomarciel" w:id="0" w:date="2025-04-15T12:54:48Z">
                <w:rPr>
                  <w:b w:val="1"/>
                  <w:color w:val="0000ff"/>
                  <w:sz w:val="16"/>
                  <w:szCs w:val="16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0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b w:val="1"/>
                      <w:color w:val="0000ff"/>
                      <w:sz w:val="16"/>
                      <w:szCs w:val="16"/>
                      <w:highlight w:val="red"/>
                    </w:rPr>
                  </w:rPrChange>
                </w:rPr>
                <w:t xml:space="preserve">For Rent</w:t>
              </w:r>
            </w:sdtContent>
          </w:sdt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2">
          <w:pPr>
            <w:rPr>
              <w:rPrChange w:author="ezequiel carvalhomarciel" w:id="0" w:date="2025-04-15T12:54:48Z">
                <w:rPr>
                  <w:color w:val="0000ff"/>
                  <w:sz w:val="18"/>
                  <w:szCs w:val="18"/>
                  <w:highlight w:val="red"/>
                  <w:u w:val="single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color w:val="0000ff"/>
                      <w:sz w:val="18"/>
                      <w:szCs w:val="18"/>
                      <w:highlight w:val="red"/>
                      <w:u w:val="single"/>
                    </w:rPr>
                  </w:rPrChange>
                </w:rPr>
                <w:t xml:space="preserve">1488 Villa Piña Way #201</w:t>
              </w:r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3">
          <w:pPr>
            <w:rPr>
              <w:rPrChange w:author="ezequiel carvalhomarciel" w:id="0" w:date="2025-04-15T12:54:48Z">
                <w:rPr>
                  <w:color w:val="0000ff"/>
                  <w:sz w:val="28"/>
                  <w:szCs w:val="28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4">
          <w:pPr>
            <w:rPr>
              <w:rPrChange w:author="ezequiel carvalhomarciel" w:id="0" w:date="2025-04-15T12:54:48Z">
                <w:rPr>
                  <w:i w:val="1"/>
                  <w:color w:val="0000ff"/>
                  <w:sz w:val="20"/>
                  <w:szCs w:val="20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6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i w:val="1"/>
                      <w:color w:val="0000ff"/>
                      <w:sz w:val="20"/>
                      <w:szCs w:val="20"/>
                      <w:highlight w:val="red"/>
                    </w:rPr>
                  </w:rPrChange>
                </w:rPr>
                <w:t xml:space="preserve">2 bed 1.5 bath 900ft</w:t>
              </w:r>
            </w:sdtContent>
          </w:sdt>
          <w:sdt>
            <w:sdtPr>
              <w:tag w:val="goog_rdk_7"/>
            </w:sdtPr>
            <w:sdtContent>
              <w:r w:rsidDel="00000000" w:rsidR="00000000" w:rsidRPr="00000000">
                <w:rPr>
                  <w:vertAlign w:val="superscript"/>
                  <w:rtl w:val="0"/>
                  <w:rPrChange w:author="ezequiel carvalhomarciel" w:id="0" w:date="2025-04-15T12:54:48Z">
                    <w:rPr>
                      <w:i w:val="1"/>
                      <w:color w:val="0000ff"/>
                      <w:sz w:val="20"/>
                      <w:szCs w:val="20"/>
                      <w:highlight w:val="red"/>
                      <w:vertAlign w:val="superscript"/>
                    </w:rPr>
                  </w:rPrChange>
                </w:rPr>
                <w:t xml:space="preserve">2</w:t>
              </w:r>
            </w:sdtContent>
          </w:sdt>
          <w:sdt>
            <w:sdtPr>
              <w:tag w:val="goog_rdk_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  <w:r w:rsidDel="00000000" w:rsidR="00000000" w:rsidRPr="00000000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161925</wp:posOffset>
                </wp:positionV>
                <wp:extent cx="11249025" cy="553772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9025" cy="5537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5">
          <w:pPr>
            <w:rPr>
              <w:rPrChange w:author="ezequiel carvalhomarciel" w:id="0" w:date="2025-04-15T12:54:48Z">
                <w:rPr>
                  <w:color w:val="0000ff"/>
                  <w:highlight w:val="red"/>
                </w:rPr>
              </w:rPrChange>
            </w:rPr>
            <w:pPrChange w:author="ezequiel carvalhomarciel" w:id="0" w:date="2025-04-15T12:54:48Z">
              <w:pPr>
                <w:spacing w:line="480" w:lineRule="auto"/>
              </w:pPr>
            </w:pPrChange>
          </w:pPr>
          <w:sdt>
            <w:sdtPr>
              <w:tag w:val="goog_rdk_10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color w:val="0000ff"/>
                      <w:highlight w:val="red"/>
                    </w:rPr>
                  </w:rPrChange>
                </w:rPr>
                <w:t xml:space="preserve">$1,550 Per Month</w:t>
              </w:r>
            </w:sdtContent>
          </w:sdt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6">
          <w:pPr>
            <w:rPr>
              <w:rPrChange w:author="ezequiel carvalhomarciel" w:id="0" w:date="2025-04-15T12:54:48Z">
                <w:rPr>
                  <w:color w:val="0000ff"/>
                  <w:highlight w:val="red"/>
                </w:rPr>
              </w:rPrChange>
            </w:rPr>
            <w:pPrChange w:author="ezequiel carvalhomarciel" w:id="0" w:date="2025-04-15T12:54:48Z">
              <w:pPr>
                <w:spacing w:line="480" w:lineRule="auto"/>
              </w:pPr>
            </w:pPrChange>
          </w:pPr>
          <w:sdt>
            <w:sdtPr>
              <w:tag w:val="goog_rdk_12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color w:val="0000ff"/>
                      <w:highlight w:val="red"/>
                    </w:rPr>
                  </w:rPrChange>
                </w:rPr>
                <w:t xml:space="preserve">Spanish-style condo in great location</w:t>
              </w:r>
            </w:sdtContent>
          </w:sdt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07">
          <w:pPr>
            <w:rPr>
              <w:rPrChange w:author="ezequiel carvalhomarciel" w:id="0" w:date="2025-04-15T12:54:48Z">
                <w:rPr>
                  <w:color w:val="0000ff"/>
                  <w:sz w:val="26"/>
                  <w:szCs w:val="26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bookmarkStart w:colFirst="0" w:colLast="0" w:name="_heading=h.f0ea9ssqewwz" w:id="0"/>
          <w:bookmarkEnd w:id="0"/>
          <w:sdt>
            <w:sdtPr>
              <w:tag w:val="goog_rdk_14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color w:val="0000ff"/>
                      <w:sz w:val="26"/>
                      <w:szCs w:val="26"/>
                      <w:highlight w:val="red"/>
                    </w:rPr>
                  </w:rPrChange>
                </w:rPr>
                <w:t xml:space="preserve">Won’t last! Available June 1</w:t>
              </w:r>
            </w:sdtContent>
          </w:sdt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08">
          <w:pPr>
            <w:rPr>
              <w:rPrChange w:author="ezequiel carvalhomarciel" w:id="0" w:date="2025-04-15T12:54:48Z">
                <w:rPr>
                  <w:color w:val="0000ff"/>
                  <w:sz w:val="26"/>
                  <w:szCs w:val="26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1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09">
          <w:pPr>
            <w:rPr>
              <w:rPrChange w:author="ezequiel carvalhomarciel" w:id="0" w:date="2025-04-15T12:54:48Z">
                <w:rPr>
                  <w:color w:val="0000ff"/>
                  <w:sz w:val="28"/>
                  <w:szCs w:val="28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18"/>
            </w:sdtPr>
            <w:sdtContent>
              <w:r w:rsidDel="00000000" w:rsidR="00000000" w:rsidRPr="00000000">
                <w:rPr>
                  <w:rtl w:val="0"/>
                  <w:rPrChange w:author="ezequiel carvalhomarciel" w:id="0" w:date="2025-04-15T12:54:48Z">
                    <w:rPr>
                      <w:color w:val="0000ff"/>
                      <w:sz w:val="28"/>
                      <w:szCs w:val="28"/>
                      <w:highlight w:val="red"/>
                    </w:rPr>
                  </w:rPrChange>
                </w:rPr>
                <w:t xml:space="preserve">Contact Claire Vasquez @ (double-check cell #)</w:t>
              </w:r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0A">
          <w:pPr>
            <w:rPr>
              <w:color w:val="ff0000"/>
              <w:rPrChange w:author="ezequiel carvalhomarciel" w:id="0" w:date="2025-04-15T12:54:48Z">
                <w:rPr>
                  <w:color w:val="ff0000"/>
                  <w:sz w:val="28"/>
                  <w:szCs w:val="28"/>
                  <w:highlight w:val="red"/>
                </w:rPr>
              </w:rPrChange>
            </w:rPr>
            <w:pPrChange w:author="ezequiel carvalhomarciel" w:id="0" w:date="2025-04-15T12:54:48Z">
              <w:pPr>
                <w:pageBreakBefore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line="480" w:lineRule="auto"/>
              </w:pPr>
            </w:pPrChange>
          </w:pPr>
          <w:sdt>
            <w:sdtPr>
              <w:tag w:val="goog_rdk_21"/>
            </w:sdtPr>
            <w:sdtContent>
              <w:del w:author="ezequiel carvalhomarciel" w:id="1" w:date="2025-04-15T12:57:25Z"/>
              <w:sdt>
                <w:sdtPr>
                  <w:tag w:val="goog_rdk_22"/>
                </w:sdtPr>
                <w:sdtContent>
                  <w:del w:author="ezequiel carvalhomarciel" w:id="1" w:date="2025-04-15T12:57:25Z">
                    <w:r w:rsidDel="00000000" w:rsidR="00000000" w:rsidRPr="00000000">
                      <w:rPr>
                        <w:color w:val="ff0000"/>
                        <w:rtl w:val="0"/>
                        <w:rPrChange w:author="ezequiel carvalhomarciel" w:id="0" w:date="2025-04-15T12:54:48Z">
                          <w:rPr>
                            <w:color w:val="ff0000"/>
                            <w:sz w:val="28"/>
                            <w:szCs w:val="28"/>
                            <w:highlight w:val="red"/>
                          </w:rPr>
                        </w:rPrChange>
                      </w:rPr>
                      <w:delText xml:space="preserve">adrendo</w:delText>
                    </w:r>
                  </w:del>
                </w:sdtContent>
              </w:sdt>
              <w:del w:author="ezequiel carvalhomarciel" w:id="1" w:date="2025-04-15T12:57:25Z"/>
            </w:sdtContent>
          </w:sdt>
          <w:sdt>
            <w:sdtPr>
              <w:tag w:val="goog_rdk_23"/>
            </w:sdtPr>
            <w:sdtContent>
              <w:ins w:author="ezequiel carvalhomarciel" w:id="1" w:date="2025-04-15T12:57:25Z">
                <w:r w:rsidDel="00000000" w:rsidR="00000000" w:rsidRPr="00000000">
                  <w:fldChar w:fldCharType="begin"/>
                </w:r>
                <w:r w:rsidDel="00000000" w:rsidR="00000000" w:rsidRPr="00000000">
                  <w:instrText xml:space="preserve">HYPERLINK "https://msft-ssp-useast.adnxs.com/click2?e=wqT_3QKjAfBDowAAAAMAxBkFAQiDr_m_BhC2kZCml8fozR4YqPGCif_FrZhlIIWApBAomAIwuGg4kQRAovS07AFI8opOUABaA1VTRGIBBZBoAXABeJmgZ4AByrsFiAEBkAECmAEFoAECqQEqGmt_Z3uEP7EBEQoouQEAAACAPQq3P8EVHgDJFQo82AGOvQLgAQDwAdWvBfgBAA../s=7fa4075e8e52367030e5a05cc37f22661d81bcbf/bcr=AAAAAAAA8D8=/pp=0.01/bn=89546/clickenc=https%3A%2F%2Ftrace.mediago.io%2Fju%2Fic%3Ftn%3Dfd2c78e45533ef29df88e75fbc16275a%26trackingid%3Db4323818ae5e164190ba940d928f2a49%26acid%3D21689%26data%3DIhKI2LfXSWQNdAU4vSaPqWVc0HG28zI0pTmqEYd9c6zAg_Na-B822K0gEn1QJ_4FPFZuYGMFB4CHKLELXwagCz6bNB7hSr8ls8PYEZmxv-ThQoEVYtjCCE8ZJQO6o6zSX1zP6ro7iDLk7L732pEfh4b-Kgs-R_rqye3zLuouZ-C3TUE15NMvmOzJ9SSBuTB3z2AhfA4PzOlj28AX4Z1FeemCSBt-5MvwrPncesUQM6koLXQxoDpvwXB7BgM6JdPyx3OJcB_FJED72QezbCTcm7FYZDPSC0M3DvjvVjkiXnWizcTbGoCs1dJjxn60hTh5z044Xf3uKmzSWjs1BM_e42lw2Bm5hjZAb6PnbhoClPjENE0o-cpvoQo6KnXkqm0ITDxEeMpg42qHSIgwYe5Rr8AD71H4piX1Ukq9Kqj_GnA_48BpMq9l5bUvxHGviMa1jcDGZgqf7v23_LdQ73_9tTDYz0odLLewLhAL3KEUTz8CYutSgkgBN50UBX9FX1VBeWACzqYgXE3t-iNKhP8-aPair8WDDoEh3CkRwtasZnNOI8eXdybIrkFCrqbJmx4ALZYmk-CX-cL_-GgAXinPaNQeDRJuhRz1MZkHt7W_fEnW8g5e3dMO7bIBMaKSqhvuy3GPSR0c0rIMeQ106BWXIN73VxjYQfg8_2DQeFATxHX9TzbN3AUq5TsdhjCD9aNtwMywbdyVfhJGOooZ8_VXPMrTnwBruztS0q4xn8nlJfV7dP1g_BXcaF_2gHWycwxVV1_P3-ViJRxOO4saoXA92qq6JQZxyL19sRbPMFKSarHfcctEdcrYrBLwFmW_BBUiUzcSE37cYiguxLsqZt7aEr0NC-QA1R-peJBmnWR2LwbLebYXWJUkDcaswEIa7O4fIiuNnL-x4y2LCjzfJ-1YleylmLF4-pQZ9bTWBzhp_YhMtQz9XshHOY2PjM8Mk1A0hXv7Is6nju5ea2HdGTxa4lJfks09gai5CMN9ijNGREemBOjkLdLDYnbS-o2n2q39XYJieTeAkVdD9vOEj-FbHsW229e7RqO6lIUQrxcGC3sTTB0f5_e49tVwIOT022W9WW5RUy5AZcTXl94bisJUTdl__Tt9tYvOcF35Rr09CpXpr2FfrT24yXYgOrJBBilIJyS983WalQI-L2LWpTDXrah6FD80hH-ppdx78xiabBVu99tLDbvQxYPTlN6y0XxkbfHqL1sAsY476HqVOOH4LpbQ9C_gJIObikAOrSEKO2juiU0t8h5fsFUjRDYoPAaUiv29vewNWS8kbOZSCJcA2H__uVgflpDe8yzZkpz22kvIJG9vrMQ_hsWE0WoljClm2AshMVbrPwF7ou9G0mCqiAvfxbQgp-AjLwCqUgYPQtQprr1osbI_dY8fBOdQuQUsoj2O466VVV1GGtHg4g_uVCRPkXsxN6RfqXIK2r0y7gTYfEBuedD6ilwGDTSdYyI8GFc50DsB0E9cNCEUPn5CwPdolG21hl8em7116kO41KRIhpINaY06RKfdNLFaf-bI9ZlJA9OlNafxP9qisIYqTksXo48dJtNos10SzHXvzl7fypVs8R1IjWV8IAiZrZIpkV7g8NQub1DGkyaQZrk80x8NMrZG_yuoCsp8Wrm6sHbWaQvzIwLnRj27cOJI8JtNWGxOd9BmlSMCA-X45avdrHG0o-cz2VzkSFwNQlUuRi55algCTDqQ9IPJ9Dxv6ZXL8gOLGdtmvF-InFTfN8qStLMakOA3LzwU83zh-TRUzh_Gbf-cau5f6E4TQPz6jKJoP6SEnOLYrv070r4OOIKGAMd2CTfc3FC3Uq1MDYlwqMDAGJyufp5k3tj054F5RqXqOXwxAkZqXDSc-KqvfIXKn3k4DdUVJk54Z3Fw70n7xP41C5QWfigUwEOKXjqNOGwTOh_7GjTWOV2tUPAnoycV_g%26uid%3D7291528113738004648%26mguid%3D800683565541a4192xnriu00m87cn08f%26ap%3D%7BAUCTION_PRICE%7D%26tid%3D%7Btid%7D%26gprice%3D1vzw7pn0Z1LudFwT8RxhX8yQNUTAgncizEkZcX9A4K8%26campaignid%3D2590824"</w:instrText>
                </w:r>
                <w:r w:rsidDel="00000000" w:rsidR="00000000" w:rsidRPr="00000000">
                  <w:fldChar w:fldCharType="separate"/>
                </w:r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color w:val="ff0000"/>
                        <w:rtl w:val="0"/>
                        <w:rPrChange w:author="ezequiel carvalhomarciel" w:id="0" w:date="2025-04-15T12:54:48Z">
                          <w:rPr>
                            <w:color w:val="ff0000"/>
                            <w:sz w:val="28"/>
                            <w:szCs w:val="28"/>
                            <w:highlight w:val="red"/>
                            <w:u w:val="single"/>
                          </w:rPr>
                        </w:rPrChange>
                      </w:rPr>
                      <w:t xml:space="preserve">adrendo</w:t>
                    </w:r>
                  </w:sdtContent>
                </w:sdt>
                <w:r w:rsidDel="00000000" w:rsidR="00000000" w:rsidRPr="00000000">
                  <w:fldChar w:fldCharType="end"/>
                </w:r>
              </w:ins>
            </w:sdtContent>
          </w:sdt>
          <w:sdt>
            <w:sdtPr>
              <w:tag w:val="goog_rdk_25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0B">
          <w:pPr>
            <w:rPr>
              <w:rPrChange w:author="ezequiel carvalhomarciel" w:id="0" w:date="2025-04-15T12:54:48Z">
                <w:rPr/>
              </w:rPrChange>
            </w:rPr>
          </w:pPr>
          <w:hyperlink r:id="rId8">
            <w:sdt>
              <w:sdtPr>
                <w:tag w:val="goog_rdk_27"/>
              </w:sdtPr>
              <w:sdtContent>
                <w:r w:rsidDel="00000000" w:rsidR="00000000" w:rsidRPr="00000000">
                  <w:rPr>
                    <w:color w:val="1155cc"/>
                    <w:u w:val="single"/>
                    <w:rtl w:val="0"/>
                    <w:rPrChange w:author="ezequiel carvalhomarciel" w:id="0" w:date="2025-04-15T12:54:48Z">
                      <w:rPr>
                        <w:color w:val="1155cc"/>
                        <w:u w:val="single"/>
                      </w:rPr>
                    </w:rPrChange>
                  </w:rPr>
                  <w:t xml:space="preserve">https://www.verisure.com.br/lp/calculadora-pred/images/header-oferta.png</w:t>
                </w:r>
              </w:sdtContent>
            </w:sdt>
          </w:hyperlink>
          <w:sdt>
            <w:sdtPr>
              <w:tag w:val="goog_rdk_2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0C">
          <w:pPr>
            <w:rPr>
              <w:rPrChange w:author="ezequiel carvalhomarciel" w:id="0" w:date="2025-04-15T12:54:48Z">
                <w:rPr/>
              </w:rPrChange>
            </w:rPr>
          </w:pPr>
          <w:sdt>
            <w:sdtPr>
              <w:tag w:val="goog_rdk_3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0D">
          <w:pPr>
            <w:rPr>
              <w:rPrChange w:author="ezequiel carvalhomarciel" w:id="0" w:date="2025-04-15T12:54:48Z">
                <w:rPr/>
              </w:rPrChange>
            </w:rPr>
          </w:pPr>
          <w:sdt>
            <w:sdtPr>
              <w:tag w:val="goog_rdk_3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0E">
          <w:pPr>
            <w:rPr>
              <w:ins w:author="ezequiel carvalhomarciel" w:id="2" w:date="2025-04-15T12:57:10Z"/>
              <w:rPrChange w:author="ezequiel carvalhomarciel" w:id="0" w:date="2025-04-15T12:54:48Z">
                <w:rPr>
                  <w:color w:val="0000ff"/>
                  <w:sz w:val="28"/>
                  <w:szCs w:val="28"/>
                  <w:highlight w:val="red"/>
                </w:rPr>
              </w:rPrChange>
            </w:rPr>
          </w:pPr>
          <w:sdt>
            <w:sdtPr>
              <w:tag w:val="goog_rdk_35"/>
            </w:sdtPr>
            <w:sdtContent>
              <w:ins w:author="ezequiel carvalhomarciel" w:id="2" w:date="2025-04-15T12:57:10Z"/>
              <w:sdt>
                <w:sdtPr>
                  <w:tag w:val="goog_rdk_36"/>
                </w:sdtPr>
                <w:sdtContent>
                  <w:ins w:author="ezequiel carvalhomarciel" w:id="2" w:date="2025-04-15T12:57:10Z">
                    <w:r w:rsidDel="00000000" w:rsidR="00000000" w:rsidRPr="00000000">
                      <w:rPr>
                        <w:rtl w:val="0"/>
                      </w:rPr>
                    </w:r>
                  </w:ins>
                </w:sdtContent>
              </w:sdt>
              <w:ins w:author="ezequiel carvalhomarciel" w:id="2" w:date="2025-04-15T12:57:10Z"/>
            </w:sdtContent>
          </w:sdt>
        </w:p>
      </w:sdtContent>
    </w:sdt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30"/>
          <w:szCs w:val="30"/>
          <w:rtl w:val="0"/>
        </w:rPr>
        <w:t xml:space="preserve">ABOUT VILLA PIÑA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Beautiful grounds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Dine-in kitchen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Spacious bedrooms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9525</wp:posOffset>
            </wp:positionV>
            <wp:extent cx="1763463" cy="2077659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463" cy="207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9525</wp:posOffset>
            </wp:positionV>
            <wp:extent cx="1765368" cy="2082109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68" cy="2082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9525</wp:posOffset>
            </wp:positionV>
            <wp:extent cx="1767907" cy="2077659"/>
            <wp:effectExtent b="0" l="0" r="0" t="0"/>
            <wp:wrapTopAndBottom distB="0" dist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07" cy="207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01.5748031496064" w:type="dxa"/>
        <w:jc w:val="left"/>
        <w:tblBorders>
          <w:top w:color="0000ff" w:space="0" w:sz="18" w:val="single"/>
          <w:left w:color="0000ff" w:space="0" w:sz="18" w:val="single"/>
          <w:bottom w:color="0000ff" w:space="0" w:sz="18" w:val="single"/>
          <w:right w:color="0000ff" w:space="0" w:sz="18" w:val="single"/>
          <w:insideH w:color="0000ff" w:space="0" w:sz="18" w:val="single"/>
          <w:insideV w:color="0000ff" w:space="0" w:sz="18" w:val="single"/>
        </w:tblBorders>
        <w:tblLayout w:type="fixed"/>
        <w:tblLook w:val="0600"/>
      </w:tblPr>
      <w:tblGrid>
        <w:gridCol w:w="680.3149606299213"/>
        <w:gridCol w:w="680.3149606299213"/>
        <w:gridCol w:w="680.3149606299213"/>
        <w:gridCol w:w="680.3149606299213"/>
        <w:gridCol w:w="680.3149606299213"/>
        <w:tblGridChange w:id="0">
          <w:tblGrid>
            <w:gridCol w:w="680.3149606299213"/>
            <w:gridCol w:w="680.3149606299213"/>
            <w:gridCol w:w="680.3149606299213"/>
            <w:gridCol w:w="680.3149606299213"/>
            <w:gridCol w:w="680.3149606299213"/>
          </w:tblGrid>
        </w:tblGridChange>
      </w:tblGrid>
      <w:tr>
        <w:trPr>
          <w:cantSplit w:val="0"/>
          <w:trHeight w:val="287.6715652294468" w:hRule="atLeast"/>
          <w:tblHeader w:val="0"/>
        </w:trPr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Susan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Phil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Alisha</w:t>
            </w:r>
          </w:p>
        </w:tc>
      </w:tr>
      <w:tr>
        <w:trPr>
          <w:cantSplit w:val="0"/>
          <w:trHeight w:val="724.5968345727765" w:hRule="atLeast"/>
          <w:tblHeader w:val="0"/>
        </w:trPr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 am - 10 am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Dog Kennels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Dog Kennels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Vet Tech</w:t>
            </w:r>
          </w:p>
        </w:tc>
      </w:tr>
      <w:tr>
        <w:trPr>
          <w:cantSplit w:val="0"/>
          <w:trHeight w:val="724.5968345727765" w:hRule="atLeast"/>
          <w:tblHeader w:val="0"/>
        </w:trPr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 am - 12 pm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 Cages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Bird House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 Cages</w:t>
            </w:r>
          </w:p>
        </w:tc>
      </w:tr>
      <w:tr>
        <w:trPr>
          <w:cantSplit w:val="0"/>
          <w:trHeight w:val="483.06455638185093" w:hRule="atLeast"/>
          <w:tblHeader w:val="0"/>
        </w:trPr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pm - 3 pm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Vet Tech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Desk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 Desk</w:t>
            </w:r>
          </w:p>
        </w:tc>
        <w:tc>
          <w:tcPr>
            <w:tcBorders>
              <w:top w:color="0000ff" w:space="0" w:sz="18" w:val="single"/>
              <w:left w:color="0000ff" w:space="0" w:sz="18" w:val="single"/>
              <w:bottom w:color="0000ff" w:space="0" w:sz="18" w:val="single"/>
              <w:right w:color="0000ff" w:space="0" w:sz="18" w:val="single"/>
            </w:tcBorders>
            <w:shd w:fill="4a86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Vet Tech</w:t>
            </w:r>
          </w:p>
        </w:tc>
      </w:tr>
    </w:tbl>
    <w:p w:rsidR="00000000" w:rsidDel="00000000" w:rsidP="00000000" w:rsidRDefault="00000000" w:rsidRPr="00000000" w14:paraId="00000026">
      <w:pPr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t xml:space="preserve">Private but centrally located, historic Villa Piña is just moments from fine dining, </w:t>
      </w:r>
      <w:r w:rsidDel="00000000" w:rsidR="00000000" w:rsidRPr="00000000">
        <w:rPr>
          <w:sz w:val="28"/>
          <w:szCs w:val="28"/>
          <w:rtl w:val="0"/>
        </w:rPr>
        <w:t xml:space="preserve">shopping, and public transportation. Enjoy the best of both worlds at Villa Piña—the beauty of nature and the culture of a vibrant neighborhood.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more information, visit us online: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i w:val="1"/>
          <w:sz w:val="28"/>
          <w:szCs w:val="28"/>
        </w:rPr>
      </w:pPr>
      <w:hyperlink r:id="rId12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www.villapinacondos.com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2600325" cy="17145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2240" w:w="15840" w:orient="landscape"/>
      <w:pgMar w:bottom="1133.8582677165355" w:top="1700.7874015748032" w:left="1133.8582677165355" w:right="1133.8582677165355" w:header="0" w:footer="720"/>
      <w:pgNumType w:start="1"/>
      <w:cols w:equalWidth="0" w:num="1">
        <w:col w:space="0" w:w="13572.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rPr>
        <w:sz w:val="46"/>
        <w:szCs w:val="46"/>
      </w:rPr>
    </w:pPr>
    <w:r w:rsidDel="00000000" w:rsidR="00000000" w:rsidRPr="00000000">
      <w:rPr>
        <w:sz w:val="46"/>
        <w:szCs w:val="46"/>
        <w:rtl w:val="0"/>
      </w:rPr>
      <w:t xml:space="preserve">∑⟰</w:t>
    </w:r>
    <w:r w:rsidDel="00000000" w:rsidR="00000000" w:rsidRPr="00000000">
      <w:rPr>
        <w:sz w:val="46"/>
        <w:szCs w:val="4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46"/>
        <w:szCs w:val="46"/>
        <w:rtl w:val="0"/>
      </w:rPr>
      <w:t xml:space="preserve">⟱⟴☻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jpg"/><Relationship Id="rId12" Type="http://schemas.openxmlformats.org/officeDocument/2006/relationships/hyperlink" Target="http://www.villapinacondo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www.verisure.com.br/lp/calculadora-pred/images/header-oferta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6X2VV3JTxrk0ZqPunCq32DIjw==">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